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rPr/>
      </w:pPr>
      <w:r>
        <w:rPr/>
        <w:t>WunderSchild</w:t>
        <w:br/>
        <w:t>Back End Developer Test Task</w:t>
      </w:r>
    </w:p>
    <w:p>
      <w:pPr>
        <w:pStyle w:val="Normal"/>
        <w:rPr/>
      </w:pPr>
      <w:r>
        <w:rPr/>
        <w:t>As a test task, we ask you to write a Python parser to extract structured and unstructured data from several websites.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solution should include everything needed to run the system (s</w:t>
      </w:r>
      <w:r>
        <w:rPr>
          <w:u w:val="single"/>
          <w:rPrChange w:id="0" w:author="&lt;анонимный&gt;" w:date="2019-11-01T22:47:13Z"/>
        </w:rPr>
        <w:t>ource code, requirements list, database settings, etc</w:t>
      </w:r>
      <w:r>
        <w:rPr/>
        <w:t xml:space="preserve">.) You can send your solution as a zip archive or you can give us a link to a GitHub repository where your code is uploaded. It is even better to have a </w:t>
      </w:r>
      <w:r>
        <w:rPr>
          <w:u w:val="single"/>
          <w:rPrChange w:id="0" w:author="&lt;анонимный&gt;" w:date="2019-11-01T22:47:31Z"/>
        </w:rPr>
        <w:t xml:space="preserve">Docker container </w:t>
      </w:r>
      <w:r>
        <w:rPr/>
        <w:t>with everything ready to run the parsing in one command.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</w:t>
      </w:r>
      <w:r>
        <w:rPr>
          <w:b/>
          <w:bCs/>
        </w:rPr>
        <w:t>do not be afraid to ask us any questions</w:t>
      </w: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Code style and </w:t>
      </w:r>
      <w:r>
        <w:rPr>
          <w:b/>
          <w:bCs/>
          <w:u w:val="single"/>
          <w:rPrChange w:id="0" w:author="&lt;анонимный&gt;" w:date="2019-11-01T22:47:45Z"/>
        </w:rPr>
        <w:t>architectural decisions</w:t>
      </w:r>
      <w:r>
        <w:rPr>
          <w:b/>
          <w:bCs/>
        </w:rPr>
        <w:t xml:space="preserve"> are important.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write clean production-like code, but keep track of the time. Partial solutions are welcome too, but full solutions are better :)</w:t>
      </w:r>
    </w:p>
    <w:p>
      <w:pPr>
        <w:pStyle w:val="1"/>
        <w:numPr>
          <w:ilvl w:val="0"/>
          <w:numId w:val="3"/>
        </w:numPr>
        <w:rPr/>
      </w:pPr>
      <w:r>
        <w:rPr/>
        <w:t>Task</w:t>
      </w:r>
    </w:p>
    <w:p>
      <w:pPr>
        <w:pStyle w:val="Style14"/>
        <w:rPr/>
      </w:pPr>
      <w:r>
        <w:rPr/>
        <w:t xml:space="preserve">You are asked to parse business data from a global business data registry . We are interested in </w:t>
      </w:r>
      <w:r>
        <w:rPr>
          <w:u w:val="single"/>
          <w:rPrChange w:id="0" w:author="&lt;анонимный&gt;" w:date="2019-11-01T22:48:14Z"/>
        </w:rPr>
        <w:t xml:space="preserve">extracting all information </w:t>
      </w:r>
      <w:r>
        <w:rPr/>
        <w:t>available for a big number of companies.</w:t>
      </w:r>
    </w:p>
    <w:p>
      <w:pPr>
        <w:pStyle w:val="Style14"/>
        <w:rPr/>
      </w:pPr>
      <w:r>
        <w:rPr/>
        <w:t>Please store company and personal information to a database of your choice (</w:t>
      </w:r>
      <w:bookmarkStart w:id="0" w:name="__DdeLink__203_2081374367"/>
      <w:r>
        <w:rPr/>
        <w:t>Neo4j</w:t>
      </w:r>
      <w:bookmarkEnd w:id="0"/>
      <w:r>
        <w:rPr/>
        <w:t xml:space="preserve"> or MongoDB.) </w:t>
      </w:r>
      <w:r>
        <w:rPr>
          <w:color w:val="C9211E"/>
          <w:rPrChange w:id="0" w:author="&lt;анонимный&gt;" w:date="2019-11-02T11:08:57Z"/>
        </w:rPr>
        <w:t>It is very important to store the connections between companies and people.</w:t>
      </w:r>
    </w:p>
    <w:p>
      <w:pPr>
        <w:pStyle w:val="Style14"/>
        <w:rPr/>
      </w:pPr>
      <w:r>
        <w:rPr/>
        <w:t xml:space="preserve">It is advised to use methods of </w:t>
      </w:r>
      <w:r>
        <w:rPr>
          <w:u w:val="single"/>
          <w:rPrChange w:id="0" w:author="&lt;анонимный&gt;" w:date="2019-11-01T22:48:27Z"/>
        </w:rPr>
        <w:t>concurrent, parallel, asynchronous</w:t>
      </w:r>
      <w:r>
        <w:rPr/>
        <w:t xml:space="preserve"> programming for parsing.</w:t>
      </w:r>
    </w:p>
    <w:p>
      <w:pPr>
        <w:pStyle w:val="2"/>
        <w:numPr>
          <w:ilvl w:val="1"/>
          <w:numId w:val="2"/>
        </w:numPr>
        <w:rPr/>
      </w:pPr>
      <w:bookmarkStart w:id="1" w:name="_GoBack"/>
      <w:bookmarkEnd w:id="1"/>
      <w:r>
        <w:rPr/>
        <w:t>Company Information</w:t>
      </w:r>
    </w:p>
    <w:p>
      <w:pPr>
        <w:pStyle w:val="Style14"/>
        <w:rPr/>
      </w:pPr>
      <w:r>
        <w:rPr/>
        <w:t xml:space="preserve">As a reference, let’s look at a Company page available at </w:t>
      </w:r>
      <w:hyperlink r:id="rId2">
        <w:r>
          <w:rPr>
            <w:rStyle w:val="Style12"/>
          </w:rPr>
          <w:t>https://opencorporates.com/companies/de/V1109_HRB347</w:t>
        </w:r>
      </w:hyperlink>
    </w:p>
    <w:p>
      <w:pPr>
        <w:pStyle w:val="Style14"/>
        <w:rPr>
          <w:highlight w:val="white"/>
        </w:rPr>
      </w:pPr>
      <w:r>
        <w:rPr>
          <w:highlight w:val="white"/>
          <w:rPrChange w:id="0" w:author="&lt;анонимный&gt;" w:date="2019-11-03T20:44:01Z"/>
        </w:rPr>
        <w:t>We want to extract:</w:t>
      </w:r>
    </w:p>
    <w:p>
      <w:pPr>
        <w:pStyle w:val="Style14"/>
        <w:numPr>
          <w:ilvl w:val="0"/>
          <w:numId w:val="4"/>
        </w:numPr>
        <w:rPr>
          <w:highlight w:val="white"/>
        </w:rPr>
      </w:pPr>
      <w:r>
        <w:rPr>
          <w:b/>
          <w:highlight w:val="white"/>
          <w:rPrChange w:id="0" w:author="&lt;анонимный&gt;" w:date="2019-11-03T20:44:01Z"/>
        </w:rPr>
        <w:t>Company Number</w:t>
      </w:r>
      <w:r>
        <w:rPr>
          <w:highlight w:val="white"/>
          <w:rPrChange w:id="0" w:author="&lt;анонимный&gt;" w:date="2019-11-03T20:44:01Z"/>
        </w:rPr>
        <w:t>: V1109_HRB347</w:t>
      </w:r>
    </w:p>
    <w:p>
      <w:pPr>
        <w:pStyle w:val="Style14"/>
        <w:numPr>
          <w:ilvl w:val="0"/>
          <w:numId w:val="4"/>
        </w:numPr>
        <w:rPr>
          <w:highlight w:val="white"/>
        </w:rPr>
      </w:pPr>
      <w:r>
        <w:rPr>
          <w:b/>
          <w:highlight w:val="white"/>
          <w:rPrChange w:id="0" w:author="&lt;анонимный&gt;" w:date="2019-11-03T20:44:01Z"/>
        </w:rPr>
        <w:t>Native Company Number</w:t>
      </w:r>
      <w:r>
        <w:rPr>
          <w:highlight w:val="white"/>
          <w:rPrChange w:id="0" w:author="&lt;анонимный&gt;" w:date="2019-11-03T20:44:01Z"/>
        </w:rPr>
        <w:t>: Saarbrücken HRB 347</w:t>
      </w:r>
    </w:p>
    <w:p>
      <w:pPr>
        <w:pStyle w:val="Style14"/>
        <w:numPr>
          <w:ilvl w:val="0"/>
          <w:numId w:val="4"/>
        </w:numPr>
        <w:rPr>
          <w:highlight w:val="white"/>
        </w:rPr>
      </w:pPr>
      <w:r>
        <w:rPr>
          <w:b/>
          <w:highlight w:val="white"/>
          <w:rPrChange w:id="0" w:author="&lt;анонимный&gt;" w:date="2019-11-03T20:44:01Z"/>
        </w:rPr>
        <w:t>Status:</w:t>
      </w:r>
      <w:r>
        <w:rPr>
          <w:highlight w:val="white"/>
          <w:rPrChange w:id="0" w:author="&lt;анонимный&gt;" w:date="2019-11-03T20:44:01Z"/>
        </w:rPr>
        <w:t xml:space="preserve">  Currently Registered</w:t>
      </w:r>
    </w:p>
    <w:p>
      <w:pPr>
        <w:pStyle w:val="Style14"/>
        <w:numPr>
          <w:ilvl w:val="0"/>
          <w:numId w:val="4"/>
        </w:numPr>
        <w:rPr>
          <w:highlight w:val="white"/>
        </w:rPr>
      </w:pPr>
      <w:r>
        <w:rPr>
          <w:b/>
          <w:highlight w:val="white"/>
          <w:rPrChange w:id="0" w:author="&lt;анонимный&gt;" w:date="2019-11-03T20:44:01Z"/>
        </w:rPr>
        <w:t>Jurisdiction</w:t>
      </w:r>
      <w:r>
        <w:rPr>
          <w:highlight w:val="white"/>
          <w:rPrChange w:id="0" w:author="&lt;анонимный&gt;" w:date="2019-11-03T20:44:01Z"/>
        </w:rPr>
        <w:t>: Germany</w:t>
      </w:r>
    </w:p>
    <w:p>
      <w:pPr>
        <w:pStyle w:val="Style14"/>
        <w:numPr>
          <w:ilvl w:val="0"/>
          <w:numId w:val="4"/>
        </w:numPr>
        <w:rPr/>
      </w:pPr>
      <w:r>
        <w:rPr>
          <w:b/>
        </w:rPr>
        <w:t>Registered Address</w:t>
      </w:r>
      <w:r>
        <w:rPr/>
        <w:t xml:space="preserve"> : Industriestraße, 66280 Sulzbach. Germany</w:t>
      </w:r>
    </w:p>
    <w:p>
      <w:pPr>
        <w:pStyle w:val="Style14"/>
        <w:numPr>
          <w:ilvl w:val="0"/>
          <w:numId w:val="4"/>
        </w:numPr>
        <w:rPr/>
      </w:pPr>
      <w:r>
        <w:rPr>
          <w:b/>
        </w:rPr>
        <w:t>Previous Names</w:t>
      </w:r>
      <w:r>
        <w:rPr/>
        <w:t xml:space="preserve"> :"H Y D A C Technology GmbH"</w:t>
      </w:r>
    </w:p>
    <w:p>
      <w:pPr>
        <w:pStyle w:val="Style14"/>
        <w:numPr>
          <w:ilvl w:val="0"/>
          <w:numId w:val="4"/>
        </w:numPr>
        <w:rPr>
          <w:b/>
          <w:b/>
          <w:highlight w:val="darkBlue"/>
        </w:rPr>
      </w:pPr>
      <w:r>
        <w:rPr>
          <w:b/>
          <w:highlight w:val="white"/>
          <w:rPrChange w:id="0" w:author="&lt;анонимный&gt;" w:date="2019-11-03T20:44:12Z"/>
        </w:rPr>
        <w:t>Directors / Officers :</w:t>
      </w:r>
    </w:p>
    <w:p>
      <w:pPr>
        <w:pStyle w:val="Style14"/>
        <w:numPr>
          <w:ilvl w:val="1"/>
          <w:numId w:val="6"/>
        </w:numPr>
        <w:rPr/>
      </w:pPr>
      <w:r>
        <w:rPr/>
        <w:t>Andreas Börgmann, prokurist, 6 Sep 2016-</w:t>
      </w:r>
    </w:p>
    <w:p>
      <w:pPr>
        <w:pStyle w:val="Style14"/>
        <w:numPr>
          <w:ilvl w:val="1"/>
          <w:numId w:val="6"/>
        </w:numPr>
        <w:rPr/>
      </w:pPr>
      <w:r>
        <w:rPr/>
        <w:t>Edgar Doctor Weishaupt, prokurist, 11 Dec 2018-</w:t>
      </w:r>
    </w:p>
    <w:p>
      <w:pPr>
        <w:pStyle w:val="Style14"/>
        <w:numPr>
          <w:ilvl w:val="1"/>
          <w:numId w:val="6"/>
        </w:numPr>
        <w:rPr/>
      </w:pPr>
      <w:r>
        <w:rPr/>
        <w:t>Frank Doctor Bauer, prokurist, 2 Feb 2012-</w:t>
      </w:r>
    </w:p>
    <w:p>
      <w:pPr>
        <w:pStyle w:val="Style14"/>
        <w:numPr>
          <w:ilvl w:val="1"/>
          <w:numId w:val="6"/>
        </w:numPr>
        <w:rPr/>
      </w:pPr>
      <w:r>
        <w:rPr/>
        <w:t>Mark Cezanne, prokurist, 29 May 2017-</w:t>
      </w:r>
    </w:p>
    <w:p>
      <w:pPr>
        <w:pStyle w:val="Style14"/>
        <w:numPr>
          <w:ilvl w:val="1"/>
          <w:numId w:val="6"/>
        </w:numPr>
        <w:rPr/>
      </w:pPr>
      <w:r>
        <w:rPr/>
        <w:t>Reiner Grub, prokurist, 25 Jan 2007-</w:t>
      </w:r>
    </w:p>
    <w:p>
      <w:pPr>
        <w:pStyle w:val="Style14"/>
        <w:numPr>
          <w:ilvl w:val="0"/>
          <w:numId w:val="4"/>
        </w:numPr>
        <w:rPr>
          <w:b/>
          <w:b/>
          <w:highlight w:val="darkBlue"/>
        </w:rPr>
      </w:pPr>
      <w:r>
        <w:rPr>
          <w:b/>
          <w:highlight w:val="white"/>
          <w:rPrChange w:id="0" w:author="&lt;анонимный&gt;" w:date="2019-11-03T20:44:09Z"/>
        </w:rPr>
        <w:t>Inactive Directors / Officers</w:t>
      </w:r>
    </w:p>
    <w:p>
      <w:pPr>
        <w:pStyle w:val="Style14"/>
        <w:numPr>
          <w:ilvl w:val="1"/>
          <w:numId w:val="4"/>
        </w:numPr>
        <w:rPr/>
      </w:pPr>
      <w:r>
        <w:rPr/>
        <w:t>Klaus Doctor Goebbels, prokurist, - 9 Jan 2008</w:t>
      </w:r>
    </w:p>
    <w:p>
      <w:pPr>
        <w:pStyle w:val="Style14"/>
        <w:numPr>
          <w:ilvl w:val="1"/>
          <w:numId w:val="4"/>
        </w:numPr>
        <w:rPr/>
      </w:pPr>
      <w:r>
        <w:rPr/>
        <w:t>Renate Huber, prokurist, -24 Feb 2014</w:t>
      </w:r>
    </w:p>
    <w:p>
      <w:pPr>
        <w:pStyle w:val="Style14"/>
        <w:numPr>
          <w:ilvl w:val="1"/>
          <w:numId w:val="4"/>
        </w:numPr>
        <w:rPr/>
      </w:pPr>
      <w:r>
        <w:rPr/>
        <w:t>Wilfried Klein, prokurist, 29 Jan 2008- 8 Aug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would need also: </w:t>
      </w:r>
    </w:p>
    <w:p>
      <w:pPr>
        <w:pStyle w:val="Style14"/>
        <w:numPr>
          <w:ilvl w:val="0"/>
          <w:numId w:val="7"/>
        </w:numPr>
        <w:rPr/>
      </w:pPr>
      <w:r>
        <w:rPr/>
        <w:t>Latest Events ( information below this section )</w:t>
      </w:r>
    </w:p>
    <w:p>
      <w:pPr>
        <w:pStyle w:val="Style14"/>
        <w:numPr>
          <w:ilvl w:val="0"/>
          <w:numId w:val="7"/>
        </w:numPr>
        <w:rPr/>
      </w:pPr>
      <w:r>
        <w:rPr/>
        <w:t>Similarly named companies ( information below this section  with links )</w:t>
      </w:r>
    </w:p>
    <w:p>
      <w:pPr>
        <w:pStyle w:val="2"/>
        <w:numPr>
          <w:ilvl w:val="1"/>
          <w:numId w:val="2"/>
        </w:numPr>
        <w:rPr/>
      </w:pPr>
      <w:r>
        <w:rPr/>
      </w:r>
    </w:p>
    <w:p>
      <w:pPr>
        <w:pStyle w:val="2"/>
        <w:numPr>
          <w:ilvl w:val="1"/>
          <w:numId w:val="2"/>
        </w:numPr>
        <w:rPr>
          <w:highlight w:val="darkBlue"/>
        </w:rPr>
      </w:pPr>
      <w:r>
        <w:rPr>
          <w:highlight w:val="white"/>
          <w:rPrChange w:id="0" w:author="&lt;анонимный&gt;" w:date="2019-11-03T20:44:16Z"/>
        </w:rPr>
        <w:t>Director Information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As a reference, let’s look at a Director page available at </w:t>
      </w:r>
      <w:hyperlink r:id="rId3">
        <w:r>
          <w:rPr>
            <w:rStyle w:val="Style12"/>
          </w:rPr>
          <w:t>https://opencorporates.com/officers/313483609</w:t>
        </w:r>
      </w:hyperlink>
    </w:p>
    <w:p>
      <w:pPr>
        <w:pStyle w:val="Style14"/>
        <w:rPr/>
      </w:pPr>
      <w:r>
        <w:rPr/>
        <w:t>We want to extract:</w:t>
      </w:r>
    </w:p>
    <w:p>
      <w:pPr>
        <w:pStyle w:val="Style14"/>
        <w:numPr>
          <w:ilvl w:val="0"/>
          <w:numId w:val="5"/>
        </w:numPr>
        <w:rPr/>
      </w:pPr>
      <w:r>
        <w:rPr>
          <w:b/>
        </w:rPr>
        <w:t>Company</w:t>
      </w:r>
      <w:r>
        <w:rPr/>
        <w:t>: "H Y D A C Technology GmbH"</w:t>
      </w:r>
    </w:p>
    <w:p>
      <w:pPr>
        <w:pStyle w:val="Style14"/>
        <w:numPr>
          <w:ilvl w:val="0"/>
          <w:numId w:val="5"/>
        </w:numPr>
        <w:rPr/>
      </w:pPr>
      <w:r>
        <w:rPr>
          <w:b/>
        </w:rPr>
        <w:t>Name</w:t>
      </w:r>
      <w:r>
        <w:rPr/>
        <w:t>: Andreas Börgmann</w:t>
      </w:r>
    </w:p>
    <w:p>
      <w:pPr>
        <w:pStyle w:val="Style14"/>
        <w:numPr>
          <w:ilvl w:val="0"/>
          <w:numId w:val="5"/>
        </w:numPr>
        <w:rPr>
          <w:b/>
          <w:b/>
        </w:rPr>
      </w:pPr>
      <w:r>
        <w:rPr>
          <w:b/>
        </w:rPr>
        <w:t>Address</w:t>
      </w:r>
      <w:ins w:id="18" w:author="&lt;анонимный&gt;" w:date="2019-10-31T20:54:15Z">
        <w:r>
          <w:rPr>
            <w:b/>
          </w:rPr>
          <w:t xml:space="preserve"> </w:t>
        </w:r>
      </w:ins>
    </w:p>
    <w:p>
      <w:pPr>
        <w:pStyle w:val="Style14"/>
        <w:numPr>
          <w:ilvl w:val="0"/>
          <w:numId w:val="5"/>
        </w:numPr>
        <w:rPr/>
      </w:pPr>
      <w:r>
        <w:rPr>
          <w:b/>
        </w:rPr>
        <w:t>Position</w:t>
      </w:r>
      <w:r>
        <w:rPr/>
        <w:t>: prokurist</w:t>
      </w:r>
    </w:p>
    <w:p>
      <w:pPr>
        <w:pStyle w:val="Style14"/>
        <w:numPr>
          <w:ilvl w:val="0"/>
          <w:numId w:val="5"/>
        </w:numPr>
        <w:rPr/>
      </w:pPr>
      <w:r>
        <w:rPr>
          <w:b/>
        </w:rPr>
        <w:t>Start Date</w:t>
      </w:r>
      <w:r>
        <w:rPr/>
        <w:t>: 2016-09-06</w:t>
      </w:r>
    </w:p>
    <w:p>
      <w:pPr>
        <w:pStyle w:val="Style14"/>
        <w:numPr>
          <w:ilvl w:val="0"/>
          <w:numId w:val="5"/>
        </w:numPr>
        <w:rPr/>
      </w:pPr>
      <w:r>
        <w:rPr>
          <w:b/>
        </w:rPr>
        <w:t>Similarly named officers</w:t>
      </w:r>
      <w:r>
        <w:rPr/>
        <w:t xml:space="preserve"> (information from this section, with link and names of the company form each link)</w:t>
      </w:r>
    </w:p>
    <w:p>
      <w:pPr>
        <w:pStyle w:val="2"/>
        <w:numPr>
          <w:ilvl w:val="0"/>
          <w:numId w:val="0"/>
        </w:numPr>
        <w:rPr/>
      </w:pPr>
      <w:r>
        <w:rPr/>
        <w:t>Iteration :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In order to extract all info about companies in a given country (in our case Germany) </w:t>
      </w:r>
      <w:r>
        <w:rPr>
          <w:u w:val="single"/>
          <w:rPrChange w:id="0" w:author="&lt;анонимный&gt;" w:date="2019-11-01T22:48:57Z"/>
        </w:rPr>
        <w:t>we need to extract the list of</w:t>
      </w:r>
      <w:r>
        <w:rPr>
          <w:highlight w:val="yellow"/>
          <w:u w:val="single"/>
          <w:rPrChange w:id="0" w:author="&lt;анонимный&gt;" w:date="2019-11-01T22:48:57Z"/>
        </w:rPr>
        <w:t xml:space="preserve"> valid companies IDs </w:t>
      </w:r>
      <w:r>
        <w:rPr/>
        <w:t xml:space="preserve"> (i.e. V1109_HRB347). </w:t>
      </w:r>
    </w:p>
    <w:p>
      <w:pPr>
        <w:pStyle w:val="Style14"/>
        <w:rPr/>
      </w:pPr>
      <w:r>
        <w:rPr/>
        <w:t>For example other valid IDs are : T2304V_HRB12140, R3306_HRB88180, etc…</w:t>
      </w:r>
    </w:p>
    <w:p>
      <w:pPr>
        <w:pStyle w:val="Style14"/>
        <w:rPr/>
      </w:pPr>
      <w:r>
        <w:rPr/>
        <w:t>The l</w:t>
      </w:r>
      <w:r>
        <w:rPr>
          <w:u w:val="single"/>
          <w:rPrChange w:id="0" w:author="&lt;анонимный&gt;" w:date="2019-11-01T22:49:12Z"/>
        </w:rPr>
        <w:t>ist will allow to perform iteration</w:t>
      </w:r>
      <w:r>
        <w:rPr/>
        <w:t xml:space="preserve"> and to extract all the </w:t>
      </w:r>
      <w:r>
        <w:rPr>
          <w:highlight w:val="yellow"/>
          <w:rPrChange w:id="0" w:author="&lt;анонимный&gt;" w:date="2019-10-31T12:00:41Z"/>
        </w:rPr>
        <w:t>relevant information</w:t>
      </w:r>
      <w:r>
        <w:rPr/>
        <w:t xml:space="preserve"> about companies in that country. </w:t>
      </w:r>
    </w:p>
    <w:p>
      <w:pPr>
        <w:pStyle w:val="Style14"/>
        <w:rPr/>
      </w:pPr>
      <w:r>
        <w:rPr/>
        <w:t xml:space="preserve">The </w:t>
      </w:r>
      <w:r>
        <w:rPr>
          <w:u w:val="single"/>
          <w:rPrChange w:id="0" w:author="&lt;анонимный&gt;" w:date="2019-11-01T22:49:20Z"/>
        </w:rPr>
        <w:t xml:space="preserve">candidate should find an algorithm that generates partially or fully the list </w:t>
      </w:r>
      <w:r>
        <w:rPr/>
        <w:t>of valid companies ID.</w:t>
      </w:r>
    </w:p>
    <w:p>
      <w:pPr>
        <w:pStyle w:val="Style14"/>
        <w:rPr/>
      </w:pPr>
      <w:r>
        <w:rPr/>
      </w:r>
    </w:p>
    <w:p>
      <w:pPr>
        <w:pStyle w:val="Style14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trackRevision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DejaVu Serif" w:hAnsi="DejaVu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 w:eastAsia="DejaVu Sans" w:cs="Mangal"/>
      <w:b/>
      <w:bCs/>
      <w:color w:val="4F81BD"/>
      <w:szCs w:val="21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VisitedInternetLink">
    <w:name w:val="Visited Internet Link"/>
    <w:qFormat/>
    <w:rPr>
      <w:color w:val="800000"/>
      <w:u w:val="single"/>
    </w:rPr>
  </w:style>
  <w:style w:type="character" w:styleId="Style11">
    <w:name w:val="Символ нумерации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Titre3Car">
    <w:name w:val="Titre 3 Car"/>
    <w:basedOn w:val="DefaultParagraphFont"/>
    <w:qFormat/>
    <w:rPr>
      <w:rFonts w:ascii="Cambria" w:hAnsi="Cambria" w:eastAsia="DejaVu Sans" w:cs="Mangal"/>
      <w:b/>
      <w:bCs/>
      <w:color w:val="4F81BD"/>
      <w:sz w:val="24"/>
      <w:szCs w:val="21"/>
    </w:rPr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DejaVu Sans" w:hAnsi="DejaVu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corporates.com/companies/de/V1109_HRB347" TargetMode="External"/><Relationship Id="rId3" Type="http://schemas.openxmlformats.org/officeDocument/2006/relationships/hyperlink" Target="https://opencorporates.com/officers/31348360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LibreOffice/6.2.7.1$Linux_X86_64 LibreOffice_project/20$Build-1</Application>
  <Pages>3</Pages>
  <Words>482</Words>
  <Characters>2513</Characters>
  <CharactersWithSpaces>2932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2019-10-30T13:36:00Z</dcterms:created>
  <dc:creator>Schwarzthal</dc:creator>
  <dc:description/>
  <dc:language>en-US</dc:language>
  <cp:lastModifiedBy/>
  <dcterms:modified xsi:type="dcterms:W3CDTF">2019-11-03T20:44:24Z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